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040"/>
          <w:tab w:val="left" w:pos="7680"/>
        </w:tabs>
        <w:spacing w:after="10"/>
        <w:outlineLvl w:val="0"/>
        <w:rPr>
          <w:b/>
          <w:smallCaps/>
          <w:sz w:val="32"/>
          <w:lang w:eastAsia="en-US"/>
        </w:rPr>
      </w:pPr>
      <w:r>
        <w:rPr>
          <w:b/>
          <w:smallCaps/>
          <w:sz w:val="32"/>
          <w:lang w:eastAsia="en-US"/>
        </w:rPr>
        <w:tab/>
      </w:r>
      <w:r>
        <w:rPr>
          <w:rFonts w:hint="eastAsia"/>
          <w:b/>
          <w:smallCaps/>
          <w:sz w:val="32"/>
          <w:lang w:val="en-US" w:eastAsia="zh-CN"/>
        </w:rPr>
        <w:t>Suo Qiu</w:t>
      </w:r>
      <w:r>
        <w:rPr>
          <w:b/>
          <w:smallCaps/>
          <w:sz w:val="32"/>
          <w:lang w:eastAsia="en-US"/>
        </w:rPr>
        <w:tab/>
      </w:r>
    </w:p>
    <w:p>
      <w:pPr>
        <w:spacing w:after="10"/>
        <w:jc w:val="center"/>
        <w:outlineLvl w:val="0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No.38 Zheda</w:t>
      </w:r>
      <w:r>
        <w:rPr>
          <w:rFonts w:hint="eastAsia"/>
          <w:sz w:val="20"/>
          <w:szCs w:val="20"/>
        </w:rPr>
        <w:t xml:space="preserve"> Rd</w:t>
      </w:r>
      <w:r>
        <w:rPr>
          <w:sz w:val="20"/>
          <w:szCs w:val="20"/>
          <w:lang w:eastAsia="en-US"/>
        </w:rPr>
        <w:t xml:space="preserve">, </w:t>
      </w:r>
      <w:r>
        <w:rPr>
          <w:rFonts w:hint="eastAsia"/>
          <w:sz w:val="20"/>
          <w:szCs w:val="20"/>
        </w:rPr>
        <w:t xml:space="preserve">Xihu Dist, Hangzhou, </w:t>
      </w:r>
      <w:r>
        <w:rPr>
          <w:sz w:val="20"/>
          <w:szCs w:val="20"/>
          <w:lang w:eastAsia="en-US"/>
        </w:rPr>
        <w:t>Zhejiang, China</w:t>
      </w:r>
      <w:r>
        <w:rPr>
          <w:rFonts w:hint="eastAsia"/>
          <w:sz w:val="20"/>
          <w:szCs w:val="20"/>
        </w:rPr>
        <w:t xml:space="preserve"> 310058</w:t>
      </w:r>
    </w:p>
    <w:p>
      <w:pPr>
        <w:spacing w:after="10"/>
        <w:jc w:val="center"/>
        <w:outlineLvl w:val="0"/>
        <w:rPr>
          <w:rFonts w:hint="default" w:eastAsia="宋体"/>
          <w:sz w:val="20"/>
          <w:szCs w:val="20"/>
          <w:lang w:val="en-US" w:eastAsia="zh-CN"/>
        </w:rPr>
      </w:pPr>
      <w:r>
        <w:rPr>
          <w:sz w:val="20"/>
          <w:szCs w:val="20"/>
          <w:lang w:eastAsia="en-US"/>
        </w:rPr>
        <w:t xml:space="preserve"> +86-1</w:t>
      </w:r>
      <w:r>
        <w:rPr>
          <w:rFonts w:hint="eastAsia"/>
          <w:sz w:val="20"/>
          <w:szCs w:val="20"/>
          <w:lang w:val="en-US" w:eastAsia="zh-CN"/>
        </w:rPr>
        <w:t>58</w:t>
      </w:r>
      <w:r>
        <w:rPr>
          <w:sz w:val="20"/>
          <w:szCs w:val="20"/>
          <w:lang w:eastAsia="en-US"/>
        </w:rPr>
        <w:t>-</w:t>
      </w:r>
      <w:r>
        <w:rPr>
          <w:rFonts w:hint="eastAsia"/>
          <w:sz w:val="20"/>
          <w:szCs w:val="20"/>
          <w:lang w:val="en-US" w:eastAsia="zh-CN"/>
        </w:rPr>
        <w:t>8883</w:t>
      </w:r>
      <w:r>
        <w:rPr>
          <w:sz w:val="20"/>
          <w:szCs w:val="20"/>
          <w:lang w:eastAsia="en-US"/>
        </w:rPr>
        <w:t>-</w:t>
      </w:r>
      <w:r>
        <w:rPr>
          <w:rFonts w:hint="eastAsia"/>
          <w:sz w:val="20"/>
          <w:szCs w:val="20"/>
          <w:lang w:val="en-US" w:eastAsia="zh-CN"/>
        </w:rPr>
        <w:t>5496</w:t>
      </w:r>
      <w:r>
        <w:rPr>
          <w:sz w:val="20"/>
          <w:szCs w:val="20"/>
          <w:lang w:eastAsia="en-US"/>
        </w:rPr>
        <w:t xml:space="preserve"> |  </w:t>
      </w:r>
      <w:r>
        <w:rPr>
          <w:rFonts w:hint="eastAsia"/>
          <w:sz w:val="20"/>
          <w:szCs w:val="20"/>
          <w:lang w:val="en-US" w:eastAsia="zh-CN"/>
        </w:rPr>
        <w:t>qs199800</w:t>
      </w:r>
      <w:r>
        <w:rPr>
          <w:sz w:val="20"/>
          <w:szCs w:val="20"/>
          <w:lang w:eastAsia="en-US"/>
        </w:rPr>
        <w:t>@</w:t>
      </w:r>
      <w:r>
        <w:rPr>
          <w:rFonts w:hint="eastAsia"/>
          <w:sz w:val="20"/>
          <w:szCs w:val="20"/>
          <w:lang w:val="en-US" w:eastAsia="zh-CN"/>
        </w:rPr>
        <w:t>163</w:t>
      </w:r>
      <w:r>
        <w:rPr>
          <w:sz w:val="20"/>
          <w:szCs w:val="20"/>
          <w:lang w:eastAsia="en-US"/>
        </w:rPr>
        <w:t>.</w:t>
      </w:r>
      <w:r>
        <w:rPr>
          <w:rFonts w:hint="eastAsia"/>
          <w:sz w:val="20"/>
          <w:szCs w:val="20"/>
          <w:lang w:val="en-US" w:eastAsia="zh-CN"/>
        </w:rPr>
        <w:t>com</w:t>
      </w:r>
    </w:p>
    <w:p>
      <w:pPr>
        <w:pStyle w:val="11"/>
        <w:jc w:val="center"/>
        <w:rPr>
          <w:sz w:val="10"/>
          <w:szCs w:val="10"/>
        </w:rPr>
      </w:pPr>
    </w:p>
    <w:p>
      <w:pPr>
        <w:pBdr>
          <w:bottom w:val="single" w:color="auto" w:sz="6" w:space="1"/>
        </w:pBdr>
        <w:spacing w:after="10"/>
        <w:outlineLvl w:val="0"/>
        <w:rPr>
          <w:b/>
          <w:smallCaps/>
          <w:szCs w:val="20"/>
          <w:lang w:eastAsia="en-US"/>
        </w:rPr>
      </w:pPr>
      <w:r>
        <w:rPr>
          <w:b/>
          <w:smallCaps/>
          <w:szCs w:val="20"/>
          <w:lang w:eastAsia="en-US"/>
        </w:rPr>
        <w:t>E</w:t>
      </w:r>
      <w:r>
        <w:rPr>
          <w:rFonts w:hint="eastAsia"/>
          <w:b/>
          <w:smallCaps/>
          <w:szCs w:val="20"/>
        </w:rPr>
        <w:t>ducation</w:t>
      </w:r>
      <w:r>
        <w:rPr>
          <w:b/>
          <w:smallCaps/>
          <w:szCs w:val="20"/>
          <w:lang w:eastAsia="en-US"/>
        </w:rPr>
        <w:t xml:space="preserve"> </w:t>
      </w:r>
    </w:p>
    <w:p>
      <w:pPr>
        <w:pStyle w:val="11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>Zhejiang</w:t>
      </w:r>
      <w:r>
        <w:rPr>
          <w:b/>
          <w:sz w:val="20"/>
          <w:szCs w:val="20"/>
        </w:rPr>
        <w:t xml:space="preserve"> University </w:t>
      </w:r>
      <w:r>
        <w:rPr>
          <w:rFonts w:hint="eastAsia"/>
          <w:b/>
          <w:sz w:val="20"/>
          <w:szCs w:val="20"/>
          <w:lang w:val="en-US" w:eastAsia="zh-CN"/>
        </w:rPr>
        <w:t xml:space="preserve">                                              </w:t>
      </w:r>
      <w:r>
        <w:rPr>
          <w:i/>
          <w:sz w:val="20"/>
          <w:szCs w:val="20"/>
        </w:rPr>
        <w:t xml:space="preserve">B.E. in </w:t>
      </w:r>
      <w:r>
        <w:rPr>
          <w:rFonts w:hint="eastAsia"/>
          <w:i/>
          <w:sz w:val="20"/>
          <w:szCs w:val="20"/>
          <w:lang w:val="en-US" w:eastAsia="zh-CN"/>
        </w:rPr>
        <w:t>Automation</w:t>
      </w:r>
      <w:r>
        <w:rPr>
          <w:i/>
          <w:sz w:val="20"/>
          <w:szCs w:val="20"/>
        </w:rPr>
        <w:t xml:space="preserve"> </w:t>
      </w:r>
      <w:r>
        <w:rPr>
          <w:rFonts w:hint="eastAsia"/>
          <w:i/>
          <w:sz w:val="20"/>
          <w:szCs w:val="20"/>
          <w:lang w:val="en-US" w:eastAsia="zh-CN"/>
        </w:rPr>
        <w:t xml:space="preserve">                                </w:t>
      </w:r>
      <w:r>
        <w:rPr>
          <w:b/>
          <w:i/>
          <w:sz w:val="20"/>
          <w:szCs w:val="20"/>
        </w:rPr>
        <w:t xml:space="preserve"> </w:t>
      </w:r>
      <w:r>
        <w:rPr>
          <w:rFonts w:hint="eastAsia"/>
          <w:b/>
          <w:i/>
          <w:sz w:val="20"/>
          <w:szCs w:val="20"/>
          <w:lang w:val="en-US" w:eastAsia="zh-CN"/>
        </w:rPr>
        <w:t xml:space="preserve">              </w:t>
      </w:r>
      <w:r>
        <w:rPr>
          <w:i/>
          <w:sz w:val="20"/>
          <w:szCs w:val="20"/>
        </w:rPr>
        <w:t xml:space="preserve">     </w:t>
      </w:r>
      <w:r>
        <w:rPr>
          <w:sz w:val="20"/>
          <w:szCs w:val="20"/>
        </w:rPr>
        <w:t>Sep</w:t>
      </w:r>
      <w:r>
        <w:rPr>
          <w:rFonts w:hint="eastAsia"/>
          <w:sz w:val="20"/>
          <w:szCs w:val="20"/>
          <w:lang w:val="en-US" w:eastAsia="zh-CN"/>
        </w:rPr>
        <w:t>t.</w:t>
      </w:r>
      <w:r>
        <w:rPr>
          <w:sz w:val="20"/>
          <w:szCs w:val="20"/>
        </w:rPr>
        <w:t xml:space="preserve"> 201</w:t>
      </w:r>
      <w:r>
        <w:rPr>
          <w:rFonts w:hint="eastAsia"/>
          <w:sz w:val="20"/>
          <w:szCs w:val="20"/>
          <w:lang w:val="en-US" w:eastAsia="zh-CN"/>
        </w:rPr>
        <w:t>6</w:t>
      </w:r>
      <w:r>
        <w:rPr>
          <w:sz w:val="20"/>
          <w:szCs w:val="20"/>
        </w:rPr>
        <w:t xml:space="preserve"> – Jul</w:t>
      </w:r>
      <w:r>
        <w:rPr>
          <w:rFonts w:hint="eastAsia"/>
          <w:sz w:val="20"/>
          <w:szCs w:val="20"/>
          <w:lang w:val="en-US" w:eastAsia="zh-CN"/>
        </w:rPr>
        <w:t>y</w:t>
      </w:r>
      <w:r>
        <w:rPr>
          <w:sz w:val="20"/>
          <w:szCs w:val="20"/>
        </w:rPr>
        <w:t xml:space="preserve"> 20</w:t>
      </w:r>
      <w:r>
        <w:rPr>
          <w:rFonts w:hint="eastAsia"/>
          <w:sz w:val="20"/>
          <w:szCs w:val="20"/>
          <w:lang w:val="en-US" w:eastAsia="zh-CN"/>
        </w:rPr>
        <w:t>20</w:t>
      </w:r>
    </w:p>
    <w:p>
      <w:pPr>
        <w:pStyle w:val="11"/>
        <w:rPr>
          <w:rFonts w:hint="default" w:eastAsia="宋体"/>
          <w:i w:val="0"/>
          <w:iCs/>
          <w:sz w:val="20"/>
          <w:szCs w:val="20"/>
          <w:lang w:val="en-US" w:eastAsia="zh-CN"/>
        </w:rPr>
      </w:pPr>
      <w:r>
        <w:rPr>
          <w:b/>
          <w:i/>
          <w:sz w:val="20"/>
          <w:szCs w:val="20"/>
        </w:rPr>
        <w:t>GPA: 3.</w:t>
      </w:r>
      <w:r>
        <w:rPr>
          <w:rFonts w:hint="eastAsia"/>
          <w:b/>
          <w:i/>
          <w:sz w:val="20"/>
          <w:szCs w:val="20"/>
          <w:lang w:val="en-US" w:eastAsia="zh-CN"/>
        </w:rPr>
        <w:t>75</w:t>
      </w:r>
      <w:r>
        <w:rPr>
          <w:b/>
          <w:i/>
          <w:sz w:val="20"/>
          <w:szCs w:val="20"/>
        </w:rPr>
        <w:t>/4.00</w:t>
      </w:r>
      <w:r>
        <w:rPr>
          <w:rFonts w:hint="eastAsia"/>
          <w:b/>
          <w:i/>
          <w:sz w:val="20"/>
          <w:szCs w:val="20"/>
          <w:lang w:val="en-US" w:eastAsia="zh-CN"/>
        </w:rPr>
        <w:t xml:space="preserve">                                 </w:t>
      </w:r>
      <w:r>
        <w:rPr>
          <w:rFonts w:hint="eastAsia"/>
          <w:b/>
          <w:i w:val="0"/>
          <w:iCs/>
          <w:sz w:val="20"/>
          <w:szCs w:val="20"/>
          <w:lang w:val="en-US" w:eastAsia="zh-CN"/>
        </w:rPr>
        <w:t xml:space="preserve">School Awards: </w:t>
      </w:r>
      <w:r>
        <w:rPr>
          <w:rFonts w:hint="eastAsia"/>
          <w:b w:val="0"/>
          <w:bCs/>
          <w:i w:val="0"/>
          <w:iCs/>
          <w:sz w:val="20"/>
          <w:szCs w:val="20"/>
          <w:lang w:val="en-US" w:eastAsia="zh-CN"/>
        </w:rPr>
        <w:t>Academic scholarship(Top 25%)</w:t>
      </w:r>
    </w:p>
    <w:p>
      <w:pPr>
        <w:pBdr>
          <w:bottom w:val="single" w:color="auto" w:sz="6" w:space="1"/>
        </w:pBdr>
        <w:spacing w:after="10"/>
        <w:outlineLvl w:val="0"/>
        <w:rPr>
          <w:sz w:val="10"/>
          <w:szCs w:val="10"/>
        </w:rPr>
      </w:pPr>
    </w:p>
    <w:p>
      <w:pPr>
        <w:pBdr>
          <w:bottom w:val="single" w:color="auto" w:sz="6" w:space="1"/>
        </w:pBdr>
        <w:spacing w:after="10"/>
        <w:outlineLvl w:val="0"/>
        <w:rPr>
          <w:b/>
          <w:smallCaps/>
          <w:szCs w:val="20"/>
        </w:rPr>
      </w:pPr>
      <w:r>
        <w:rPr>
          <w:b/>
          <w:smallCaps/>
          <w:szCs w:val="20"/>
        </w:rPr>
        <w:t>R</w:t>
      </w:r>
      <w:r>
        <w:rPr>
          <w:rFonts w:hint="eastAsia"/>
          <w:b/>
          <w:smallCaps/>
          <w:szCs w:val="20"/>
        </w:rPr>
        <w:t>esearch</w:t>
      </w:r>
      <w:r>
        <w:rPr>
          <w:b/>
          <w:smallCaps/>
          <w:szCs w:val="20"/>
        </w:rPr>
        <w:t xml:space="preserve"> E</w:t>
      </w:r>
      <w:r>
        <w:rPr>
          <w:rFonts w:hint="eastAsia"/>
          <w:b/>
          <w:smallCaps/>
          <w:szCs w:val="20"/>
        </w:rPr>
        <w:t>x</w:t>
      </w:r>
      <w:r>
        <w:rPr>
          <w:b/>
          <w:smallCaps/>
          <w:szCs w:val="20"/>
        </w:rPr>
        <w:t>pe</w:t>
      </w:r>
      <w:r>
        <w:rPr>
          <w:rFonts w:hint="eastAsia"/>
          <w:b/>
          <w:smallCaps/>
          <w:szCs w:val="20"/>
        </w:rPr>
        <w:t>rience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="宋体"/>
          <w:b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Construction of</w:t>
      </w:r>
      <w:r>
        <w:rPr>
          <w:rFonts w:hint="eastAsia" w:cs="Times New Roman"/>
          <w:b/>
          <w:bCs/>
          <w:sz w:val="20"/>
          <w:szCs w:val="20"/>
          <w:lang w:val="en-US" w:eastAsia="zh-CN"/>
        </w:rPr>
        <w:t xml:space="preserve"> SWIM-Bot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Low-cost In-pipe Monitoring Robot and Its Experimental Platform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hint="eastAsia" w:cs="Times New Roman"/>
          <w:b/>
          <w:bCs/>
          <w:sz w:val="20"/>
          <w:szCs w:val="20"/>
          <w:lang w:val="en-US" w:eastAsia="zh-CN"/>
        </w:rPr>
        <w:t xml:space="preserve">                  </w:t>
      </w:r>
      <w:r>
        <w:rPr>
          <w:i/>
          <w:sz w:val="20"/>
          <w:szCs w:val="20"/>
        </w:rPr>
        <w:t xml:space="preserve">Dr. </w:t>
      </w:r>
      <w:r>
        <w:rPr>
          <w:rFonts w:hint="eastAsia"/>
          <w:i/>
          <w:sz w:val="20"/>
          <w:szCs w:val="20"/>
          <w:lang w:val="en-US" w:eastAsia="zh-CN"/>
        </w:rPr>
        <w:t>Ni Dong</w:t>
      </w:r>
      <w:r>
        <w:rPr>
          <w:b/>
          <w:sz w:val="20"/>
          <w:szCs w:val="20"/>
        </w:rPr>
        <w:tab/>
      </w:r>
      <w:r>
        <w:rPr>
          <w:rFonts w:hint="eastAsia"/>
          <w:b/>
          <w:sz w:val="20"/>
          <w:szCs w:val="20"/>
          <w:lang w:val="en-US" w:eastAsia="zh-CN"/>
        </w:rPr>
        <w:t xml:space="preserve">                               </w:t>
      </w:r>
    </w:p>
    <w:p>
      <w:pPr>
        <w:pStyle w:val="11"/>
        <w:contextualSpacing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/>
          <w:i/>
          <w:sz w:val="20"/>
          <w:szCs w:val="20"/>
          <w:lang w:val="en-US" w:eastAsia="zh-CN"/>
        </w:rPr>
        <w:t>Zhejiang University</w:t>
      </w:r>
      <w:r>
        <w:rPr>
          <w:i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  <w:lang w:val="en-US" w:eastAsia="zh-CN"/>
        </w:rPr>
        <w:t>Hangzhou, China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lang w:val="en-US" w:eastAsia="zh-CN"/>
        </w:rPr>
        <w:t>May 2018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May 201</w:t>
      </w:r>
      <w:r>
        <w:rPr>
          <w:rFonts w:hint="eastAsia"/>
          <w:sz w:val="20"/>
          <w:szCs w:val="20"/>
          <w:lang w:val="en-US" w:eastAsia="zh-CN"/>
        </w:rPr>
        <w:t>9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Used a 3D printer to make the shell of the Swim-bot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Used the Arduino 101 development board to record acoustic signals which can later be analyzed to identify leaks and other aberrations within the pipelines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Recorded acceleration information by IMU and realized inertial navigation by Matlab</w:t>
      </w:r>
    </w:p>
    <w:p>
      <w:pPr>
        <w:tabs>
          <w:tab w:val="right" w:pos="10064"/>
        </w:tabs>
        <w:rPr>
          <w:b/>
          <w:sz w:val="10"/>
          <w:szCs w:val="10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eastAsia="宋体"/>
          <w:i/>
          <w:sz w:val="20"/>
          <w:szCs w:val="20"/>
          <w:lang w:val="en-US" w:eastAsia="zh-CN"/>
        </w:rPr>
      </w:pPr>
      <w:r>
        <w:rPr>
          <w:rFonts w:hint="eastAsia" w:cs="Times New Roman"/>
          <w:b/>
          <w:bCs/>
          <w:sz w:val="20"/>
          <w:szCs w:val="20"/>
          <w:lang w:val="en-US" w:eastAsia="zh-CN"/>
        </w:rPr>
        <w:t>Defects Identification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 w:eastAsia="zh-CN"/>
        </w:rPr>
        <w:t xml:space="preserve"> on 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/>
        </w:rPr>
        <w:t xml:space="preserve">Aluminum </w:t>
      </w:r>
      <w:r>
        <w:rPr>
          <w:rFonts w:hint="eastAsia" w:cs="Times New Roman"/>
          <w:b/>
          <w:bCs/>
          <w:sz w:val="20"/>
          <w:szCs w:val="20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/>
          <w:sz w:val="20"/>
          <w:szCs w:val="20"/>
          <w:lang w:val="en-US"/>
        </w:rPr>
        <w:t>rofile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cs="Times New Roman"/>
          <w:b/>
          <w:bCs/>
          <w:sz w:val="20"/>
          <w:szCs w:val="20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urface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b/>
          <w:sz w:val="20"/>
          <w:szCs w:val="20"/>
        </w:rPr>
        <w:tab/>
      </w:r>
      <w:r>
        <w:rPr>
          <w:rFonts w:hint="eastAsia"/>
          <w:b/>
          <w:sz w:val="20"/>
          <w:szCs w:val="20"/>
          <w:lang w:val="en-US" w:eastAsia="zh-CN"/>
        </w:rPr>
        <w:t xml:space="preserve">                                                                    </w:t>
      </w:r>
      <w:r>
        <w:rPr>
          <w:i/>
          <w:sz w:val="20"/>
          <w:szCs w:val="20"/>
        </w:rPr>
        <w:t xml:space="preserve">Prof. </w:t>
      </w:r>
      <w:r>
        <w:rPr>
          <w:rFonts w:hint="eastAsia"/>
          <w:i/>
          <w:sz w:val="20"/>
          <w:szCs w:val="20"/>
          <w:lang w:val="en-US" w:eastAsia="zh-CN"/>
        </w:rPr>
        <w:t>Zhao Chunhui</w:t>
      </w:r>
    </w:p>
    <w:p>
      <w:pPr>
        <w:tabs>
          <w:tab w:val="right" w:pos="10064"/>
        </w:tabs>
        <w:rPr>
          <w:rFonts w:hint="eastAsia" w:eastAsia="宋体"/>
          <w:b/>
          <w:sz w:val="20"/>
          <w:szCs w:val="20"/>
          <w:lang w:val="en-US" w:eastAsia="zh-CN"/>
        </w:rPr>
      </w:pPr>
      <w:r>
        <w:rPr>
          <w:rFonts w:hint="eastAsia"/>
          <w:i/>
          <w:sz w:val="20"/>
          <w:szCs w:val="20"/>
          <w:lang w:val="en-US" w:eastAsia="zh-CN"/>
        </w:rPr>
        <w:t>Zhejiang University</w:t>
      </w:r>
      <w:r>
        <w:rPr>
          <w:i/>
          <w:sz w:val="20"/>
          <w:szCs w:val="20"/>
        </w:rPr>
        <w:t xml:space="preserve">, </w:t>
      </w:r>
      <w:r>
        <w:rPr>
          <w:rFonts w:hint="eastAsia"/>
          <w:sz w:val="20"/>
          <w:szCs w:val="20"/>
          <w:lang w:val="en-US" w:eastAsia="zh-CN"/>
        </w:rPr>
        <w:t>Hangzhou, China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  <w:lang w:val="en-US" w:eastAsia="zh-CN"/>
        </w:rPr>
        <w:t>Sept.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201</w:t>
      </w:r>
      <w:r>
        <w:rPr>
          <w:rFonts w:hint="eastAsia"/>
          <w:sz w:val="20"/>
          <w:szCs w:val="20"/>
          <w:lang w:val="en-US" w:eastAsia="zh-CN"/>
        </w:rPr>
        <w:t>8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Dec.</w:t>
      </w:r>
      <w:r>
        <w:rPr>
          <w:sz w:val="20"/>
          <w:szCs w:val="20"/>
        </w:rPr>
        <w:t xml:space="preserve"> 201</w:t>
      </w:r>
      <w:r>
        <w:rPr>
          <w:rFonts w:hint="eastAsia"/>
          <w:sz w:val="20"/>
          <w:szCs w:val="20"/>
          <w:lang w:val="en-US" w:eastAsia="zh-CN"/>
        </w:rPr>
        <w:t>8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Preprocessed the original imagines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Classify the imagines by artificial neural network</w:t>
      </w:r>
    </w:p>
    <w:p>
      <w:pPr>
        <w:pStyle w:val="12"/>
        <w:tabs>
          <w:tab w:val="right" w:pos="10064"/>
        </w:tabs>
        <w:ind w:left="180" w:firstLine="0" w:firstLineChars="0"/>
        <w:rPr>
          <w:rFonts w:ascii="Times New Roman" w:hAnsi="Times New Roman" w:cs="Times New Roman"/>
          <w:sz w:val="10"/>
          <w:szCs w:val="10"/>
        </w:rPr>
      </w:pPr>
    </w:p>
    <w:p>
      <w:pPr>
        <w:tabs>
          <w:tab w:val="right" w:pos="10064"/>
        </w:tabs>
        <w:outlineLvl w:val="0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>Routes Planning for Mobile Robots</w:t>
      </w: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  <w:lang w:val="en-US" w:eastAsia="zh-CN"/>
        </w:rPr>
        <w:t>(Omnidirectional)</w:t>
      </w:r>
      <w:r>
        <w:rPr>
          <w:b/>
          <w:sz w:val="20"/>
          <w:szCs w:val="20"/>
        </w:rPr>
        <w:tab/>
      </w:r>
      <w:r>
        <w:rPr>
          <w:i/>
          <w:sz w:val="20"/>
          <w:szCs w:val="20"/>
          <w:highlight w:val="yellow"/>
        </w:rPr>
        <w:t xml:space="preserve">Prof. </w:t>
      </w:r>
      <w:r>
        <w:rPr>
          <w:rFonts w:hint="eastAsia"/>
          <w:i/>
          <w:sz w:val="20"/>
          <w:szCs w:val="20"/>
          <w:highlight w:val="yellow"/>
          <w:lang w:val="en-US" w:eastAsia="zh-CN"/>
        </w:rPr>
        <w:t>XX</w:t>
      </w:r>
    </w:p>
    <w:p>
      <w:pPr>
        <w:tabs>
          <w:tab w:val="right" w:pos="10064"/>
        </w:tabs>
        <w:rPr>
          <w:rFonts w:hint="eastAsia" w:eastAsia="宋体"/>
          <w:b/>
          <w:sz w:val="20"/>
          <w:szCs w:val="20"/>
          <w:lang w:val="en-US" w:eastAsia="zh-CN"/>
        </w:rPr>
      </w:pPr>
      <w:r>
        <w:rPr>
          <w:rFonts w:hint="eastAsia"/>
          <w:i/>
          <w:sz w:val="20"/>
          <w:szCs w:val="20"/>
          <w:lang w:val="en-US" w:eastAsia="zh-CN"/>
        </w:rPr>
        <w:t>Zhejiang University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>Hangzhou, China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  <w:lang w:val="en-US" w:eastAsia="zh-CN"/>
        </w:rPr>
        <w:t>Sept.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201</w:t>
      </w:r>
      <w:r>
        <w:rPr>
          <w:rFonts w:hint="eastAsia"/>
          <w:sz w:val="20"/>
          <w:szCs w:val="20"/>
          <w:lang w:val="en-US" w:eastAsia="zh-CN"/>
        </w:rPr>
        <w:t>8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June</w:t>
      </w:r>
      <w:r>
        <w:rPr>
          <w:sz w:val="20"/>
          <w:szCs w:val="20"/>
        </w:rPr>
        <w:t xml:space="preserve"> 201</w:t>
      </w:r>
      <w:r>
        <w:rPr>
          <w:rFonts w:hint="eastAsia"/>
          <w:sz w:val="20"/>
          <w:szCs w:val="20"/>
          <w:lang w:val="en-US" w:eastAsia="zh-CN"/>
        </w:rPr>
        <w:t>9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Designed the static RPT algorithm and communication module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Finished the obstacle avoidance algorithm in the static, dynamic and tracking scenarios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Completed the final experiment and debugging</w:t>
      </w:r>
    </w:p>
    <w:p>
      <w:pPr>
        <w:pStyle w:val="11"/>
        <w:spacing w:line="160" w:lineRule="exact"/>
        <w:contextualSpacing/>
        <w:rPr>
          <w:b/>
          <w:sz w:val="10"/>
          <w:szCs w:val="10"/>
        </w:rPr>
      </w:pPr>
    </w:p>
    <w:p>
      <w:pPr>
        <w:pStyle w:val="11"/>
        <w:contextualSpacing/>
        <w:outlineLvl w:val="0"/>
        <w:rPr>
          <w:rFonts w:hint="default" w:eastAsia="宋体"/>
          <w:sz w:val="20"/>
          <w:szCs w:val="20"/>
          <w:highlight w:val="yellow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>Design and Development of Path and Loading for Vehicles in Logistics</w:t>
      </w:r>
      <w:r>
        <w:rPr>
          <w:b/>
          <w:sz w:val="20"/>
          <w:szCs w:val="20"/>
        </w:rPr>
        <w:tab/>
      </w:r>
      <w:r>
        <w:rPr>
          <w:i/>
          <w:sz w:val="20"/>
          <w:szCs w:val="20"/>
          <w:highlight w:val="yellow"/>
        </w:rPr>
        <w:t xml:space="preserve">Prof. </w:t>
      </w:r>
      <w:r>
        <w:rPr>
          <w:rFonts w:hint="eastAsia"/>
          <w:i/>
          <w:sz w:val="20"/>
          <w:szCs w:val="20"/>
          <w:highlight w:val="yellow"/>
          <w:lang w:val="en-US" w:eastAsia="zh-CN"/>
        </w:rPr>
        <w:t>XX</w:t>
      </w:r>
    </w:p>
    <w:p>
      <w:pPr>
        <w:pStyle w:val="11"/>
        <w:contextualSpacing/>
        <w:rPr>
          <w:sz w:val="20"/>
          <w:szCs w:val="20"/>
        </w:rPr>
      </w:pPr>
      <w:r>
        <w:rPr>
          <w:rFonts w:hint="eastAsia"/>
          <w:i/>
          <w:sz w:val="20"/>
          <w:szCs w:val="20"/>
          <w:lang w:val="en-US" w:eastAsia="zh-CN"/>
        </w:rPr>
        <w:t>Zhejiang University</w:t>
      </w:r>
      <w:r>
        <w:rPr>
          <w:i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  <w:lang w:val="en-US" w:eastAsia="zh-CN"/>
        </w:rPr>
        <w:t>Hangzhou</w:t>
      </w:r>
      <w:r>
        <w:rPr>
          <w:b w:val="0"/>
          <w:bCs/>
          <w:sz w:val="20"/>
          <w:szCs w:val="20"/>
        </w:rPr>
        <w:t>,</w:t>
      </w:r>
      <w:r>
        <w:rPr>
          <w:sz w:val="20"/>
          <w:szCs w:val="20"/>
        </w:rPr>
        <w:t xml:space="preserve"> China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lang w:val="en-US" w:eastAsia="zh-CN"/>
        </w:rPr>
        <w:t>Mar.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201</w:t>
      </w:r>
      <w:r>
        <w:rPr>
          <w:rFonts w:hint="eastAsia"/>
          <w:sz w:val="20"/>
          <w:szCs w:val="20"/>
          <w:lang w:val="en-US" w:eastAsia="zh-CN"/>
        </w:rPr>
        <w:t>9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June</w:t>
      </w:r>
      <w:r>
        <w:rPr>
          <w:sz w:val="20"/>
          <w:szCs w:val="20"/>
        </w:rPr>
        <w:t xml:space="preserve"> 201</w:t>
      </w:r>
      <w:r>
        <w:rPr>
          <w:rFonts w:hint="eastAsia"/>
          <w:sz w:val="20"/>
          <w:szCs w:val="20"/>
          <w:lang w:val="en-US" w:eastAsia="zh-CN"/>
        </w:rPr>
        <w:t>9</w:t>
      </w:r>
      <w:r>
        <w:rPr>
          <w:sz w:val="20"/>
          <w:szCs w:val="20"/>
        </w:rPr>
        <w:t xml:space="preserve"> 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Simulated annealing algorithm to solve vehicle loading problems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>Used the tabu search algorithm to solve the vehicle routing problem</w:t>
      </w:r>
    </w:p>
    <w:p>
      <w:pPr>
        <w:pStyle w:val="11"/>
        <w:spacing w:line="160" w:lineRule="exact"/>
        <w:contextualSpacing/>
        <w:rPr>
          <w:b/>
          <w:sz w:val="10"/>
          <w:szCs w:val="10"/>
        </w:rPr>
      </w:pPr>
      <w:bookmarkStart w:id="0" w:name="_GoBack"/>
      <w:bookmarkEnd w:id="0"/>
    </w:p>
    <w:p>
      <w:pPr>
        <w:pStyle w:val="11"/>
        <w:contextualSpacing/>
        <w:outlineLvl w:val="0"/>
        <w:rPr>
          <w:rFonts w:hint="default" w:eastAsia="宋体"/>
          <w:sz w:val="20"/>
          <w:szCs w:val="20"/>
          <w:highlight w:val="yellow"/>
          <w:lang w:val="en-US" w:eastAsia="zh-CN"/>
        </w:rPr>
      </w:pPr>
      <w:r>
        <w:rPr>
          <w:rFonts w:hint="eastAsia"/>
          <w:b/>
          <w:sz w:val="20"/>
          <w:szCs w:val="20"/>
          <w:highlight w:val="yellow"/>
          <w:lang w:val="en-US" w:eastAsia="zh-CN"/>
        </w:rPr>
        <w:t>XXXXXXXXX</w:t>
      </w:r>
      <w:r>
        <w:rPr>
          <w:b/>
          <w:sz w:val="20"/>
          <w:szCs w:val="20"/>
          <w:highlight w:val="yellow"/>
        </w:rPr>
        <w:tab/>
      </w:r>
      <w:r>
        <w:rPr>
          <w:i/>
          <w:sz w:val="20"/>
          <w:szCs w:val="20"/>
          <w:highlight w:val="yellow"/>
        </w:rPr>
        <w:t xml:space="preserve">Prof. </w:t>
      </w:r>
      <w:r>
        <w:rPr>
          <w:rFonts w:hint="eastAsia"/>
          <w:i/>
          <w:sz w:val="20"/>
          <w:szCs w:val="20"/>
          <w:highlight w:val="yellow"/>
          <w:lang w:val="en-US" w:eastAsia="zh-CN"/>
        </w:rPr>
        <w:t>XX</w:t>
      </w:r>
    </w:p>
    <w:p>
      <w:pPr>
        <w:pStyle w:val="11"/>
        <w:contextualSpacing/>
        <w:rPr>
          <w:sz w:val="20"/>
          <w:szCs w:val="20"/>
          <w:highlight w:val="yellow"/>
        </w:rPr>
      </w:pPr>
      <w:r>
        <w:rPr>
          <w:rFonts w:hint="eastAsia"/>
          <w:i/>
          <w:sz w:val="20"/>
          <w:szCs w:val="20"/>
          <w:highlight w:val="yellow"/>
          <w:lang w:val="en-US" w:eastAsia="zh-CN"/>
        </w:rPr>
        <w:t>National University of Singapore</w:t>
      </w:r>
      <w:r>
        <w:rPr>
          <w:i/>
          <w:sz w:val="20"/>
          <w:szCs w:val="20"/>
          <w:highlight w:val="yellow"/>
        </w:rPr>
        <w:t>,</w:t>
      </w:r>
      <w:r>
        <w:rPr>
          <w:b/>
          <w:sz w:val="20"/>
          <w:szCs w:val="20"/>
          <w:highlight w:val="yellow"/>
        </w:rPr>
        <w:t xml:space="preserve"> </w:t>
      </w:r>
      <w:r>
        <w:rPr>
          <w:rFonts w:hint="eastAsia"/>
          <w:b w:val="0"/>
          <w:bCs/>
          <w:sz w:val="20"/>
          <w:szCs w:val="20"/>
          <w:highlight w:val="yellow"/>
          <w:lang w:val="en-US" w:eastAsia="zh-CN"/>
        </w:rPr>
        <w:t>Sing</w:t>
      </w:r>
      <w:r>
        <w:rPr>
          <w:sz w:val="20"/>
          <w:szCs w:val="20"/>
          <w:highlight w:val="yellow"/>
        </w:rPr>
        <w:t>a</w:t>
      </w:r>
      <w:r>
        <w:rPr>
          <w:rFonts w:hint="eastAsia"/>
          <w:sz w:val="20"/>
          <w:szCs w:val="20"/>
          <w:highlight w:val="yellow"/>
          <w:lang w:val="en-US" w:eastAsia="zh-CN"/>
        </w:rPr>
        <w:t>pore</w:t>
      </w:r>
      <w:r>
        <w:rPr>
          <w:sz w:val="20"/>
          <w:szCs w:val="20"/>
          <w:highlight w:val="yellow"/>
        </w:rPr>
        <w:tab/>
      </w:r>
      <w:r>
        <w:rPr>
          <w:rFonts w:hint="eastAsia"/>
          <w:sz w:val="20"/>
          <w:szCs w:val="20"/>
          <w:highlight w:val="yellow"/>
          <w:lang w:val="en-US" w:eastAsia="zh-CN"/>
        </w:rPr>
        <w:t>July</w:t>
      </w:r>
      <w:r>
        <w:rPr>
          <w:rFonts w:hint="eastAsia"/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>201</w:t>
      </w:r>
      <w:r>
        <w:rPr>
          <w:rFonts w:hint="eastAsia"/>
          <w:sz w:val="20"/>
          <w:szCs w:val="20"/>
          <w:highlight w:val="yellow"/>
          <w:lang w:val="en-US" w:eastAsia="zh-CN"/>
        </w:rPr>
        <w:t>9</w:t>
      </w:r>
      <w:r>
        <w:rPr>
          <w:rFonts w:hint="eastAsia"/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>–</w:t>
      </w:r>
      <w:r>
        <w:rPr>
          <w:rFonts w:hint="eastAsia"/>
          <w:sz w:val="20"/>
          <w:szCs w:val="20"/>
          <w:highlight w:val="yellow"/>
        </w:rPr>
        <w:t xml:space="preserve"> </w:t>
      </w:r>
      <w:r>
        <w:rPr>
          <w:rFonts w:hint="eastAsia"/>
          <w:sz w:val="20"/>
          <w:szCs w:val="20"/>
          <w:highlight w:val="yellow"/>
          <w:lang w:val="en-US" w:eastAsia="zh-CN"/>
        </w:rPr>
        <w:t>Aug.</w:t>
      </w:r>
      <w:r>
        <w:rPr>
          <w:sz w:val="20"/>
          <w:szCs w:val="20"/>
          <w:highlight w:val="yellow"/>
        </w:rPr>
        <w:t xml:space="preserve"> 201</w:t>
      </w:r>
      <w:r>
        <w:rPr>
          <w:rFonts w:hint="eastAsia"/>
          <w:sz w:val="20"/>
          <w:szCs w:val="20"/>
          <w:highlight w:val="yellow"/>
          <w:lang w:val="en-US" w:eastAsia="zh-CN"/>
        </w:rPr>
        <w:t>9</w:t>
      </w:r>
      <w:r>
        <w:rPr>
          <w:sz w:val="20"/>
          <w:szCs w:val="20"/>
          <w:highlight w:val="yellow"/>
        </w:rPr>
        <w:t xml:space="preserve"> 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hint="eastAsia" w:ascii="Times New Roman" w:hAnsi="Times New Roman" w:cs="Times New Roman"/>
          <w:sz w:val="20"/>
          <w:szCs w:val="20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highlight w:val="yellow"/>
          <w:lang w:val="en-US" w:eastAsia="zh-CN"/>
        </w:rPr>
        <w:t>XXXXX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hint="eastAsia" w:ascii="Times New Roman" w:hAnsi="Times New Roman" w:cs="Times New Roman"/>
          <w:sz w:val="20"/>
          <w:szCs w:val="20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highlight w:val="yellow"/>
          <w:lang w:val="en-US" w:eastAsia="zh-CN"/>
        </w:rPr>
        <w:t>XXXXX</w:t>
      </w:r>
    </w:p>
    <w:p>
      <w:pPr>
        <w:tabs>
          <w:tab w:val="right" w:pos="10064"/>
        </w:tabs>
        <w:rPr>
          <w:sz w:val="10"/>
          <w:szCs w:val="10"/>
        </w:rPr>
      </w:pPr>
    </w:p>
    <w:p>
      <w:pPr>
        <w:tabs>
          <w:tab w:val="right" w:pos="10064"/>
        </w:tabs>
        <w:rPr>
          <w:sz w:val="10"/>
          <w:szCs w:val="10"/>
        </w:rPr>
      </w:pPr>
    </w:p>
    <w:p>
      <w:pPr>
        <w:pBdr>
          <w:bottom w:val="single" w:color="auto" w:sz="6" w:space="1"/>
        </w:pBdr>
        <w:spacing w:after="10"/>
        <w:outlineLvl w:val="0"/>
        <w:rPr>
          <w:b/>
          <w:smallCaps/>
          <w:szCs w:val="20"/>
        </w:rPr>
      </w:pPr>
      <w:r>
        <w:rPr>
          <w:b/>
          <w:smallCaps/>
          <w:szCs w:val="20"/>
          <w:lang w:eastAsia="en-US"/>
        </w:rPr>
        <w:t>A</w:t>
      </w:r>
      <w:r>
        <w:rPr>
          <w:rFonts w:hint="eastAsia"/>
          <w:b/>
          <w:smallCaps/>
          <w:szCs w:val="20"/>
        </w:rPr>
        <w:t>ctivities</w:t>
      </w:r>
      <w:r>
        <w:rPr>
          <w:b/>
          <w:smallCaps/>
          <w:szCs w:val="20"/>
          <w:lang w:eastAsia="en-US"/>
        </w:rPr>
        <w:t xml:space="preserve"> </w:t>
      </w:r>
      <w:r>
        <w:rPr>
          <w:b/>
          <w:smallCaps/>
          <w:szCs w:val="20"/>
        </w:rPr>
        <w:t xml:space="preserve"> </w:t>
      </w:r>
      <w:r>
        <w:rPr>
          <w:rFonts w:hint="eastAsia"/>
          <w:b/>
          <w:smallCaps/>
          <w:szCs w:val="20"/>
          <w:lang w:val="en-US" w:eastAsia="zh-CN"/>
        </w:rPr>
        <w:t>&amp; Experiences</w:t>
      </w:r>
      <w:r>
        <w:rPr>
          <w:b/>
          <w:sz w:val="10"/>
          <w:szCs w:val="23"/>
        </w:rPr>
        <w:tab/>
      </w:r>
    </w:p>
    <w:p>
      <w:pPr>
        <w:pStyle w:val="11"/>
        <w:tabs>
          <w:tab w:val="right" w:pos="10065"/>
          <w:tab w:val="clear" w:pos="10080"/>
        </w:tabs>
        <w:contextualSpacing/>
        <w:rPr>
          <w:rFonts w:hint="default"/>
          <w:b/>
          <w:sz w:val="20"/>
          <w:szCs w:val="20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>The Swimming Team of Zhejiang University</w:t>
      </w:r>
    </w:p>
    <w:p>
      <w:pPr>
        <w:pStyle w:val="11"/>
        <w:tabs>
          <w:tab w:val="right" w:pos="10065"/>
          <w:tab w:val="clear" w:pos="10080"/>
        </w:tabs>
        <w:contextualSpacing/>
        <w:rPr>
          <w:sz w:val="20"/>
          <w:szCs w:val="20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The 17</w:t>
      </w:r>
      <w:r>
        <w:rPr>
          <w:rFonts w:hint="eastAsia"/>
          <w:b w:val="0"/>
          <w:bCs/>
          <w:sz w:val="20"/>
          <w:szCs w:val="20"/>
          <w:vertAlign w:val="superscript"/>
          <w:lang w:val="en-US" w:eastAsia="zh-CN"/>
        </w:rPr>
        <w:t>th</w:t>
      </w: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 National University Swimming Championships of 2017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lang w:val="en-US" w:eastAsia="zh-CN"/>
        </w:rPr>
        <w:t>2017</w:t>
      </w:r>
      <w:r>
        <w:rPr>
          <w:sz w:val="20"/>
          <w:szCs w:val="20"/>
        </w:rPr>
        <w:tab/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Awarded the 2</w:t>
      </w:r>
      <w:r>
        <w:rPr>
          <w:rFonts w:hint="eastAsia" w:ascii="Times New Roman" w:hAnsi="Times New Roman" w:cs="Times New Roman"/>
          <w:sz w:val="20"/>
          <w:szCs w:val="20"/>
          <w:vertAlign w:val="superscript"/>
          <w:lang w:val="en-US" w:eastAsia="zh-CN"/>
        </w:rPr>
        <w:t>nd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prize of men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’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s 4*200-meter relay race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Awarded the 7</w:t>
      </w:r>
      <w:r>
        <w:rPr>
          <w:rFonts w:hint="eastAsia" w:ascii="Times New Roman" w:hAnsi="Times New Roman" w:cs="Times New Roman"/>
          <w:sz w:val="20"/>
          <w:szCs w:val="20"/>
          <w:vertAlign w:val="superscript"/>
          <w:lang w:val="en-US" w:eastAsia="zh-CN"/>
        </w:rPr>
        <w:t>th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prize of 200-meter individual medley</w:t>
      </w:r>
    </w:p>
    <w:p>
      <w:pPr>
        <w:pStyle w:val="11"/>
        <w:tabs>
          <w:tab w:val="left" w:pos="4150"/>
          <w:tab w:val="clear" w:pos="10080"/>
        </w:tabs>
        <w:spacing w:line="160" w:lineRule="exact"/>
        <w:contextualSpacing/>
        <w:rPr>
          <w:rFonts w:hint="eastAsia" w:eastAsia="宋体"/>
          <w:b/>
          <w:sz w:val="20"/>
          <w:szCs w:val="20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 xml:space="preserve"> </w:t>
      </w:r>
    </w:p>
    <w:p>
      <w:pPr>
        <w:pStyle w:val="11"/>
        <w:tabs>
          <w:tab w:val="left" w:pos="4150"/>
          <w:tab w:val="clear" w:pos="10080"/>
        </w:tabs>
        <w:spacing w:line="160" w:lineRule="exact"/>
        <w:contextualSpacing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>The School Symphony Orchestra of Zhejiang University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                                                                              2017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Participated in Zhejiang Undergraduate Art Festival and won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the 1</w:t>
      </w:r>
      <w:r>
        <w:rPr>
          <w:rFonts w:hint="eastAsia" w:ascii="Times New Roman" w:hAnsi="Times New Roman" w:cs="Times New Roman"/>
          <w:sz w:val="20"/>
          <w:szCs w:val="20"/>
          <w:vertAlign w:val="superscript"/>
          <w:lang w:val="en-US" w:eastAsia="zh-CN"/>
        </w:rPr>
        <w:t>st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prize of mixed play </w:t>
      </w:r>
    </w:p>
    <w:p>
      <w:pPr>
        <w:pStyle w:val="12"/>
        <w:widowControl w:val="0"/>
        <w:numPr>
          <w:numId w:val="0"/>
        </w:numPr>
        <w:tabs>
          <w:tab w:val="right" w:pos="10064"/>
        </w:tabs>
        <w:spacing w:after="0" w:line="240" w:lineRule="auto"/>
        <w:jc w:val="both"/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</w:p>
    <w:p>
      <w:pPr>
        <w:pStyle w:val="11"/>
        <w:bidi w:val="0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 xml:space="preserve">Great Winter Program              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Feb. 2019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Completed the program and attained a certification</w:t>
      </w:r>
    </w:p>
    <w:p>
      <w:pPr>
        <w:pStyle w:val="12"/>
        <w:numPr>
          <w:ilvl w:val="0"/>
          <w:numId w:val="1"/>
        </w:numPr>
        <w:tabs>
          <w:tab w:val="right" w:pos="10064"/>
        </w:tabs>
        <w:ind w:left="180" w:hanging="18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0"/>
          <w:szCs w:val="20"/>
          <w:lang w:val="en-US" w:eastAsia="zh-CN"/>
        </w:rPr>
        <w:t>Improved English proficiency and learned more about American culture</w:t>
      </w:r>
    </w:p>
    <w:p>
      <w:pPr>
        <w:tabs>
          <w:tab w:val="right" w:pos="10064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p>
      <w:pPr>
        <w:pBdr>
          <w:bottom w:val="single" w:color="auto" w:sz="6" w:space="0"/>
        </w:pBdr>
        <w:spacing w:after="10"/>
        <w:outlineLvl w:val="0"/>
        <w:rPr>
          <w:b/>
          <w:sz w:val="23"/>
          <w:szCs w:val="23"/>
        </w:rPr>
      </w:pPr>
      <w:r>
        <w:rPr>
          <w:b/>
          <w:smallCaps/>
          <w:szCs w:val="20"/>
        </w:rPr>
        <w:t>Award</w:t>
      </w:r>
    </w:p>
    <w:p>
      <w:pPr>
        <w:pStyle w:val="11"/>
        <w:numPr>
          <w:ilvl w:val="0"/>
          <w:numId w:val="1"/>
        </w:numPr>
        <w:tabs>
          <w:tab w:val="right" w:pos="10065"/>
          <w:tab w:val="clear" w:pos="10080"/>
        </w:tabs>
        <w:ind w:left="180" w:hanging="180"/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>Third-Class Academic Scholarship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 w:eastAsia="zh-CN"/>
        </w:rPr>
        <w:t xml:space="preserve"> (Zhejiang University)</w:t>
      </w:r>
      <w:r>
        <w:rPr>
          <w:rFonts w:hint="default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                                                                     </w:t>
      </w:r>
      <w:r>
        <w:rPr>
          <w:sz w:val="20"/>
          <w:szCs w:val="20"/>
        </w:rPr>
        <w:t>2015</w:t>
      </w:r>
    </w:p>
    <w:p>
      <w:pPr>
        <w:tabs>
          <w:tab w:val="right" w:pos="10064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p>
      <w:pPr>
        <w:pBdr>
          <w:bottom w:val="single" w:color="auto" w:sz="6" w:space="1"/>
        </w:pBdr>
        <w:spacing w:after="10"/>
        <w:outlineLvl w:val="0"/>
        <w:rPr>
          <w:b/>
          <w:sz w:val="23"/>
          <w:szCs w:val="23"/>
        </w:rPr>
      </w:pPr>
      <w:r>
        <w:rPr>
          <w:b/>
          <w:smallCaps/>
          <w:szCs w:val="20"/>
        </w:rPr>
        <w:t>Skills &amp; Languages</w:t>
      </w:r>
    </w:p>
    <w:p>
      <w:pPr>
        <w:pStyle w:val="11"/>
        <w:tabs>
          <w:tab w:val="right" w:pos="10064"/>
          <w:tab w:val="clear" w:pos="10080"/>
        </w:tabs>
        <w:contextualSpacing/>
        <w:rPr>
          <w:rFonts w:hint="eastAsia"/>
          <w:sz w:val="20"/>
          <w:szCs w:val="20"/>
          <w:highlight w:val="none"/>
          <w:lang w:val="en-US" w:eastAsia="zh-CN"/>
        </w:rPr>
      </w:pPr>
      <w:r>
        <w:rPr>
          <w:b/>
          <w:sz w:val="20"/>
          <w:szCs w:val="20"/>
          <w:highlight w:val="none"/>
        </w:rPr>
        <w:t>Proficient:</w:t>
      </w:r>
      <w:r>
        <w:rPr>
          <w:sz w:val="20"/>
          <w:szCs w:val="20"/>
          <w:highlight w:val="none"/>
        </w:rPr>
        <w:t xml:space="preserve">  C++, Java, </w:t>
      </w:r>
      <w:r>
        <w:rPr>
          <w:rFonts w:hint="eastAsia"/>
          <w:sz w:val="20"/>
          <w:szCs w:val="20"/>
          <w:highlight w:val="none"/>
          <w:lang w:val="en-US" w:eastAsia="zh-CN"/>
        </w:rPr>
        <w:t>Matlab</w:t>
      </w:r>
      <w:r>
        <w:rPr>
          <w:sz w:val="20"/>
          <w:szCs w:val="20"/>
          <w:highlight w:val="none"/>
        </w:rPr>
        <w:t xml:space="preserve">, </w:t>
      </w:r>
      <w:r>
        <w:rPr>
          <w:rFonts w:hint="eastAsia"/>
          <w:sz w:val="20"/>
          <w:szCs w:val="20"/>
          <w:highlight w:val="none"/>
          <w:lang w:val="en-US" w:eastAsia="zh-CN"/>
        </w:rPr>
        <w:t>ROS</w:t>
      </w:r>
      <w:r>
        <w:rPr>
          <w:sz w:val="20"/>
          <w:szCs w:val="20"/>
          <w:highlight w:val="none"/>
        </w:rPr>
        <w:t>;</w:t>
      </w:r>
      <w:r>
        <w:rPr>
          <w:rFonts w:hint="eastAsia"/>
          <w:sz w:val="20"/>
          <w:szCs w:val="20"/>
          <w:highlight w:val="none"/>
          <w:lang w:val="en-US" w:eastAsia="zh-CN"/>
        </w:rPr>
        <w:t xml:space="preserve"> </w:t>
      </w:r>
    </w:p>
    <w:p>
      <w:pPr>
        <w:pStyle w:val="11"/>
        <w:tabs>
          <w:tab w:val="right" w:pos="10064"/>
          <w:tab w:val="clear" w:pos="10080"/>
        </w:tabs>
        <w:contextualSpacing/>
        <w:rPr>
          <w:rFonts w:hint="default" w:eastAsia="宋体"/>
          <w:sz w:val="20"/>
          <w:szCs w:val="20"/>
          <w:highlight w:val="none"/>
          <w:lang w:val="en-US" w:eastAsia="zh-CN"/>
        </w:rPr>
      </w:pPr>
      <w:r>
        <w:rPr>
          <w:rFonts w:hint="eastAsia"/>
          <w:b/>
          <w:bCs/>
          <w:sz w:val="20"/>
          <w:szCs w:val="20"/>
          <w:highlight w:val="none"/>
          <w:lang w:val="en-US" w:eastAsia="zh-CN"/>
        </w:rPr>
        <w:t>Languages:</w:t>
      </w:r>
      <w:r>
        <w:rPr>
          <w:rFonts w:hint="eastAsia"/>
          <w:sz w:val="20"/>
          <w:szCs w:val="20"/>
          <w:highlight w:val="none"/>
          <w:lang w:val="en-US" w:eastAsia="zh-CN"/>
        </w:rPr>
        <w:t xml:space="preserve"> English(Fluent), Chinese(Native)</w:t>
      </w:r>
    </w:p>
    <w:p>
      <w:pPr>
        <w:pStyle w:val="11"/>
        <w:tabs>
          <w:tab w:val="right" w:pos="10064"/>
          <w:tab w:val="clear" w:pos="10080"/>
        </w:tabs>
        <w:contextualSpacing/>
        <w:rPr>
          <w:rFonts w:hint="eastAsia"/>
          <w:sz w:val="20"/>
          <w:szCs w:val="20"/>
          <w:highlight w:val="none"/>
          <w:lang w:val="en-US" w:eastAsia="zh-CN"/>
        </w:rPr>
      </w:pPr>
      <w:r>
        <w:rPr>
          <w:rFonts w:hint="eastAsia"/>
          <w:b/>
          <w:sz w:val="20"/>
          <w:szCs w:val="20"/>
          <w:highlight w:val="none"/>
          <w:lang w:val="en-US" w:eastAsia="zh-CN"/>
        </w:rPr>
        <w:t>Certifications</w:t>
      </w:r>
      <w:r>
        <w:rPr>
          <w:b/>
          <w:sz w:val="20"/>
          <w:szCs w:val="20"/>
          <w:highlight w:val="none"/>
        </w:rPr>
        <w:t>:</w:t>
      </w:r>
      <w:r>
        <w:rPr>
          <w:sz w:val="20"/>
          <w:szCs w:val="20"/>
          <w:highlight w:val="none"/>
        </w:rPr>
        <w:t xml:space="preserve"> </w:t>
      </w:r>
      <w:r>
        <w:rPr>
          <w:rFonts w:hint="eastAsia"/>
          <w:sz w:val="20"/>
          <w:szCs w:val="20"/>
          <w:highlight w:val="none"/>
          <w:lang w:val="en-US" w:eastAsia="zh-CN"/>
        </w:rPr>
        <w:t>Driving License, The Cello A Level(Special Skill Level)</w:t>
      </w:r>
    </w:p>
    <w:p>
      <w:pPr>
        <w:pStyle w:val="11"/>
        <w:tabs>
          <w:tab w:val="right" w:pos="10064"/>
          <w:tab w:val="clear" w:pos="10080"/>
        </w:tabs>
        <w:contextualSpacing/>
        <w:rPr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S</w:t>
      </w:r>
      <w:r>
        <w:rPr>
          <w:rFonts w:hint="eastAsia"/>
          <w:b/>
          <w:sz w:val="20"/>
          <w:szCs w:val="20"/>
          <w:highlight w:val="yellow"/>
        </w:rPr>
        <w:t>tandar</w:t>
      </w:r>
      <w:r>
        <w:rPr>
          <w:b/>
          <w:sz w:val="20"/>
          <w:szCs w:val="20"/>
          <w:highlight w:val="yellow"/>
        </w:rPr>
        <w:t>dized Tests:</w:t>
      </w:r>
      <w:r>
        <w:rPr>
          <w:sz w:val="20"/>
          <w:szCs w:val="20"/>
          <w:highlight w:val="yellow"/>
        </w:rPr>
        <w:t xml:space="preserve"> </w:t>
      </w:r>
      <w:r>
        <w:rPr>
          <w:i/>
          <w:sz w:val="20"/>
          <w:szCs w:val="20"/>
          <w:highlight w:val="yellow"/>
        </w:rPr>
        <w:t>TOEFL:</w:t>
      </w:r>
      <w:r>
        <w:rPr>
          <w:rFonts w:hint="eastAsia"/>
          <w:i/>
          <w:sz w:val="20"/>
          <w:szCs w:val="20"/>
          <w:highlight w:val="yellow"/>
          <w:lang w:val="en-US" w:eastAsia="zh-CN"/>
        </w:rPr>
        <w:t>xx</w:t>
      </w:r>
      <w:ins w:id="0" w:author="Dong Guan" w:date="2015-12-14T23:42:00Z">
        <w:r>
          <w:rPr>
            <w:sz w:val="20"/>
            <w:szCs w:val="20"/>
            <w:highlight w:val="yellow"/>
          </w:rPr>
          <w:t xml:space="preserve"> ( R L S W )</w:t>
        </w:r>
      </w:ins>
      <w:r>
        <w:rPr>
          <w:sz w:val="20"/>
          <w:szCs w:val="20"/>
          <w:highlight w:val="yellow"/>
        </w:rPr>
        <w:t xml:space="preserve">, </w:t>
      </w:r>
      <w:r>
        <w:rPr>
          <w:i/>
          <w:sz w:val="20"/>
          <w:szCs w:val="20"/>
          <w:highlight w:val="yellow"/>
        </w:rPr>
        <w:t>GRE:</w:t>
      </w:r>
      <w:ins w:id="1" w:author="Dong Guan" w:date="2015-12-14T23:42:00Z">
        <w:r>
          <w:rPr>
            <w:i/>
            <w:sz w:val="20"/>
            <w:szCs w:val="20"/>
            <w:highlight w:val="yellow"/>
          </w:rPr>
          <w:t xml:space="preserve"> </w:t>
        </w:r>
      </w:ins>
      <w:r>
        <w:rPr>
          <w:rFonts w:hint="eastAsia"/>
          <w:sz w:val="20"/>
          <w:szCs w:val="20"/>
          <w:highlight w:val="yellow"/>
          <w:lang w:val="en-US" w:eastAsia="zh-CN"/>
        </w:rPr>
        <w:t>xx</w:t>
      </w:r>
      <w:r>
        <w:rPr>
          <w:i/>
          <w:sz w:val="20"/>
          <w:szCs w:val="20"/>
          <w:highlight w:val="yellow"/>
        </w:rPr>
        <w:t xml:space="preserve"> </w:t>
      </w:r>
      <w:r>
        <w:rPr>
          <w:sz w:val="20"/>
          <w:szCs w:val="20"/>
          <w:highlight w:val="yellow"/>
        </w:rPr>
        <w:t>(Verbal</w:t>
      </w:r>
      <w:ins w:id="2" w:author="Dong Guan" w:date="2015-12-14T23:41:00Z">
        <w:r>
          <w:rPr>
            <w:sz w:val="20"/>
            <w:szCs w:val="20"/>
            <w:highlight w:val="yellow"/>
          </w:rPr>
          <w:t xml:space="preserve"> </w:t>
        </w:r>
      </w:ins>
      <w:r>
        <w:rPr>
          <w:sz w:val="20"/>
          <w:szCs w:val="20"/>
          <w:highlight w:val="yellow"/>
        </w:rPr>
        <w:t>155 + Quantitative</w:t>
      </w:r>
      <w:ins w:id="3" w:author="Dong Guan" w:date="2015-12-14T23:41:00Z">
        <w:r>
          <w:rPr>
            <w:sz w:val="20"/>
            <w:szCs w:val="20"/>
            <w:highlight w:val="yellow"/>
          </w:rPr>
          <w:t xml:space="preserve"> </w:t>
        </w:r>
      </w:ins>
      <w:r>
        <w:rPr>
          <w:rFonts w:hint="eastAsia"/>
          <w:sz w:val="20"/>
          <w:szCs w:val="20"/>
          <w:highlight w:val="yellow"/>
          <w:lang w:val="en-US" w:eastAsia="zh-CN"/>
        </w:rPr>
        <w:t>xx</w:t>
      </w:r>
      <w:r>
        <w:rPr>
          <w:sz w:val="20"/>
          <w:szCs w:val="20"/>
          <w:highlight w:val="yellow"/>
        </w:rPr>
        <w:t xml:space="preserve"> + AW</w:t>
      </w:r>
      <w:ins w:id="4" w:author="Dong Guan" w:date="2015-12-14T23:41:00Z">
        <w:r>
          <w:rPr>
            <w:sz w:val="20"/>
            <w:szCs w:val="20"/>
            <w:highlight w:val="yellow"/>
          </w:rPr>
          <w:t xml:space="preserve"> </w:t>
        </w:r>
      </w:ins>
      <w:r>
        <w:rPr>
          <w:rFonts w:hint="eastAsia"/>
          <w:sz w:val="20"/>
          <w:szCs w:val="20"/>
          <w:highlight w:val="yellow"/>
          <w:lang w:val="en-US" w:eastAsia="zh-CN"/>
        </w:rPr>
        <w:t>xx</w:t>
      </w:r>
      <w:r>
        <w:rPr>
          <w:sz w:val="20"/>
          <w:szCs w:val="20"/>
          <w:highlight w:val="yellow"/>
        </w:rPr>
        <w:t>)</w:t>
      </w:r>
    </w:p>
    <w:p>
      <w:pPr>
        <w:pStyle w:val="11"/>
        <w:tabs>
          <w:tab w:val="right" w:pos="10064"/>
          <w:tab w:val="clear" w:pos="10080"/>
        </w:tabs>
        <w:contextualSpacing/>
        <w:rPr>
          <w:sz w:val="20"/>
          <w:szCs w:val="20"/>
        </w:rPr>
      </w:pPr>
      <w:r>
        <w:rPr>
          <w:sz w:val="20"/>
          <w:szCs w:val="20"/>
          <w:highlight w:val="none"/>
        </w:rPr>
        <w:t xml:space="preserve"> </w:t>
      </w:r>
      <w:r>
        <w:rPr>
          <w:b/>
          <w:sz w:val="20"/>
          <w:szCs w:val="20"/>
          <w:highlight w:val="none"/>
        </w:rPr>
        <w:t>In</w:t>
      </w:r>
      <w:r>
        <w:rPr>
          <w:rFonts w:hint="eastAsia"/>
          <w:b/>
          <w:sz w:val="20"/>
          <w:szCs w:val="20"/>
          <w:highlight w:val="none"/>
          <w:lang w:val="en-US" w:eastAsia="zh-CN"/>
        </w:rPr>
        <w:t xml:space="preserve">terests:  </w:t>
      </w:r>
      <w:r>
        <w:rPr>
          <w:rFonts w:hint="eastAsia"/>
          <w:b w:val="0"/>
          <w:bCs/>
          <w:sz w:val="20"/>
          <w:szCs w:val="20"/>
          <w:highlight w:val="none"/>
          <w:lang w:val="en-US" w:eastAsia="zh-CN"/>
        </w:rPr>
        <w:t>Swim, Cycling, Symphony Orchestra</w:t>
      </w:r>
      <w:r>
        <w:rPr>
          <w:sz w:val="20"/>
          <w:szCs w:val="20"/>
        </w:rPr>
        <w:tab/>
      </w:r>
    </w:p>
    <w:sectPr>
      <w:pgSz w:w="12240" w:h="15840"/>
      <w:pgMar w:top="792" w:right="1080" w:bottom="792" w:left="1080" w:header="547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5CBC"/>
    <w:multiLevelType w:val="multilevel"/>
    <w:tmpl w:val="363F5CBC"/>
    <w:lvl w:ilvl="0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ong Guan">
    <w15:presenceInfo w15:providerId="Windows Live" w15:userId="e7e74d4a2d2dc7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9"/>
    <w:rsid w:val="00007761"/>
    <w:rsid w:val="00011883"/>
    <w:rsid w:val="00015E3C"/>
    <w:rsid w:val="00017626"/>
    <w:rsid w:val="00032E50"/>
    <w:rsid w:val="00055A8B"/>
    <w:rsid w:val="0007052D"/>
    <w:rsid w:val="000728DF"/>
    <w:rsid w:val="00072C41"/>
    <w:rsid w:val="000840E2"/>
    <w:rsid w:val="00092348"/>
    <w:rsid w:val="00094CDF"/>
    <w:rsid w:val="00097162"/>
    <w:rsid w:val="000A7F5A"/>
    <w:rsid w:val="000B4EEA"/>
    <w:rsid w:val="000C2BDD"/>
    <w:rsid w:val="000E1501"/>
    <w:rsid w:val="000E2421"/>
    <w:rsid w:val="000F50F2"/>
    <w:rsid w:val="000F7203"/>
    <w:rsid w:val="00103BE9"/>
    <w:rsid w:val="00103F97"/>
    <w:rsid w:val="001079E4"/>
    <w:rsid w:val="00120237"/>
    <w:rsid w:val="00126A3E"/>
    <w:rsid w:val="00132666"/>
    <w:rsid w:val="00172CA1"/>
    <w:rsid w:val="00186648"/>
    <w:rsid w:val="001875D1"/>
    <w:rsid w:val="001A1715"/>
    <w:rsid w:val="001A5393"/>
    <w:rsid w:val="001A5AE0"/>
    <w:rsid w:val="001C1679"/>
    <w:rsid w:val="001D35FB"/>
    <w:rsid w:val="001E4CEA"/>
    <w:rsid w:val="001F6567"/>
    <w:rsid w:val="002135EF"/>
    <w:rsid w:val="00217CC2"/>
    <w:rsid w:val="0022638D"/>
    <w:rsid w:val="00236434"/>
    <w:rsid w:val="002400E5"/>
    <w:rsid w:val="00245794"/>
    <w:rsid w:val="00250558"/>
    <w:rsid w:val="002534F4"/>
    <w:rsid w:val="00254529"/>
    <w:rsid w:val="002621B5"/>
    <w:rsid w:val="002651AC"/>
    <w:rsid w:val="00265DE5"/>
    <w:rsid w:val="00284D88"/>
    <w:rsid w:val="002A27EB"/>
    <w:rsid w:val="002B2E0F"/>
    <w:rsid w:val="002F2A29"/>
    <w:rsid w:val="00307EB4"/>
    <w:rsid w:val="00316F21"/>
    <w:rsid w:val="003212B3"/>
    <w:rsid w:val="0032346B"/>
    <w:rsid w:val="00333615"/>
    <w:rsid w:val="00341016"/>
    <w:rsid w:val="003437FC"/>
    <w:rsid w:val="00345D3D"/>
    <w:rsid w:val="0036539B"/>
    <w:rsid w:val="00371E3F"/>
    <w:rsid w:val="00373E0B"/>
    <w:rsid w:val="00380993"/>
    <w:rsid w:val="00392FB8"/>
    <w:rsid w:val="003931E0"/>
    <w:rsid w:val="003A3B38"/>
    <w:rsid w:val="003A7A36"/>
    <w:rsid w:val="003B7677"/>
    <w:rsid w:val="003C09BA"/>
    <w:rsid w:val="003C1983"/>
    <w:rsid w:val="003D2637"/>
    <w:rsid w:val="003D6A8E"/>
    <w:rsid w:val="00411596"/>
    <w:rsid w:val="00422991"/>
    <w:rsid w:val="00437D15"/>
    <w:rsid w:val="004473D4"/>
    <w:rsid w:val="00452D03"/>
    <w:rsid w:val="00455B74"/>
    <w:rsid w:val="00461F47"/>
    <w:rsid w:val="0047315F"/>
    <w:rsid w:val="00484682"/>
    <w:rsid w:val="004A3511"/>
    <w:rsid w:val="004A35D4"/>
    <w:rsid w:val="004A7542"/>
    <w:rsid w:val="004C425C"/>
    <w:rsid w:val="004C7EBE"/>
    <w:rsid w:val="004D0688"/>
    <w:rsid w:val="004D1F0C"/>
    <w:rsid w:val="004D4DB6"/>
    <w:rsid w:val="004E2A44"/>
    <w:rsid w:val="004E4A48"/>
    <w:rsid w:val="004F4EC8"/>
    <w:rsid w:val="00502AB4"/>
    <w:rsid w:val="00545192"/>
    <w:rsid w:val="00556EC8"/>
    <w:rsid w:val="00573503"/>
    <w:rsid w:val="00587909"/>
    <w:rsid w:val="00593E51"/>
    <w:rsid w:val="005A1067"/>
    <w:rsid w:val="005A7575"/>
    <w:rsid w:val="005B1077"/>
    <w:rsid w:val="005B1230"/>
    <w:rsid w:val="005B2303"/>
    <w:rsid w:val="005B429E"/>
    <w:rsid w:val="005B7097"/>
    <w:rsid w:val="005C368C"/>
    <w:rsid w:val="005C4FF7"/>
    <w:rsid w:val="005D09CB"/>
    <w:rsid w:val="005D206E"/>
    <w:rsid w:val="005D243C"/>
    <w:rsid w:val="005E5985"/>
    <w:rsid w:val="005F09CA"/>
    <w:rsid w:val="00605A9A"/>
    <w:rsid w:val="006061BD"/>
    <w:rsid w:val="006065A0"/>
    <w:rsid w:val="00607A8A"/>
    <w:rsid w:val="006106AB"/>
    <w:rsid w:val="006261FC"/>
    <w:rsid w:val="00646BDC"/>
    <w:rsid w:val="0065048E"/>
    <w:rsid w:val="0065055D"/>
    <w:rsid w:val="00667705"/>
    <w:rsid w:val="006736C1"/>
    <w:rsid w:val="00681CFA"/>
    <w:rsid w:val="006852E7"/>
    <w:rsid w:val="00685F99"/>
    <w:rsid w:val="006968E6"/>
    <w:rsid w:val="006B7D06"/>
    <w:rsid w:val="006C1263"/>
    <w:rsid w:val="006D08FD"/>
    <w:rsid w:val="006E3939"/>
    <w:rsid w:val="007049A9"/>
    <w:rsid w:val="007121D1"/>
    <w:rsid w:val="0072352C"/>
    <w:rsid w:val="00724D82"/>
    <w:rsid w:val="00725FD0"/>
    <w:rsid w:val="0073364B"/>
    <w:rsid w:val="0074284B"/>
    <w:rsid w:val="0074412C"/>
    <w:rsid w:val="0075014B"/>
    <w:rsid w:val="00752962"/>
    <w:rsid w:val="00757DFF"/>
    <w:rsid w:val="007751D0"/>
    <w:rsid w:val="00793501"/>
    <w:rsid w:val="007A4B3C"/>
    <w:rsid w:val="007B11EF"/>
    <w:rsid w:val="007C592C"/>
    <w:rsid w:val="007D4F4C"/>
    <w:rsid w:val="007E3BB6"/>
    <w:rsid w:val="007E5414"/>
    <w:rsid w:val="007F1A6F"/>
    <w:rsid w:val="00805E47"/>
    <w:rsid w:val="0081766B"/>
    <w:rsid w:val="00820B4B"/>
    <w:rsid w:val="00825640"/>
    <w:rsid w:val="0084614F"/>
    <w:rsid w:val="00852B28"/>
    <w:rsid w:val="0086261C"/>
    <w:rsid w:val="00866362"/>
    <w:rsid w:val="008768C6"/>
    <w:rsid w:val="00884237"/>
    <w:rsid w:val="00893E0A"/>
    <w:rsid w:val="00895621"/>
    <w:rsid w:val="008B6FB8"/>
    <w:rsid w:val="008C2888"/>
    <w:rsid w:val="008C28A6"/>
    <w:rsid w:val="008C43D8"/>
    <w:rsid w:val="008D4D9F"/>
    <w:rsid w:val="008E5944"/>
    <w:rsid w:val="008E7155"/>
    <w:rsid w:val="008F4913"/>
    <w:rsid w:val="00901619"/>
    <w:rsid w:val="00901E21"/>
    <w:rsid w:val="00902EF0"/>
    <w:rsid w:val="00922FBD"/>
    <w:rsid w:val="009324A8"/>
    <w:rsid w:val="009444BC"/>
    <w:rsid w:val="0095112F"/>
    <w:rsid w:val="0095265C"/>
    <w:rsid w:val="0097528C"/>
    <w:rsid w:val="00977EB0"/>
    <w:rsid w:val="00994D1D"/>
    <w:rsid w:val="009B1418"/>
    <w:rsid w:val="009B5BC3"/>
    <w:rsid w:val="009D07A5"/>
    <w:rsid w:val="009D1B02"/>
    <w:rsid w:val="009D4912"/>
    <w:rsid w:val="009D59FC"/>
    <w:rsid w:val="009E48E1"/>
    <w:rsid w:val="00A03DCF"/>
    <w:rsid w:val="00A146C2"/>
    <w:rsid w:val="00A2679B"/>
    <w:rsid w:val="00A317A8"/>
    <w:rsid w:val="00A31EA3"/>
    <w:rsid w:val="00A72626"/>
    <w:rsid w:val="00A734B4"/>
    <w:rsid w:val="00A95A74"/>
    <w:rsid w:val="00AA4AE2"/>
    <w:rsid w:val="00AB28CD"/>
    <w:rsid w:val="00AB5D50"/>
    <w:rsid w:val="00AC2971"/>
    <w:rsid w:val="00B11DA3"/>
    <w:rsid w:val="00B12585"/>
    <w:rsid w:val="00B214E3"/>
    <w:rsid w:val="00B25BFE"/>
    <w:rsid w:val="00B35E38"/>
    <w:rsid w:val="00B527AD"/>
    <w:rsid w:val="00B52FF4"/>
    <w:rsid w:val="00B802C9"/>
    <w:rsid w:val="00B81ABC"/>
    <w:rsid w:val="00BA49C6"/>
    <w:rsid w:val="00BB2034"/>
    <w:rsid w:val="00BB4655"/>
    <w:rsid w:val="00BE0DED"/>
    <w:rsid w:val="00BE5248"/>
    <w:rsid w:val="00BE65F3"/>
    <w:rsid w:val="00BE6C21"/>
    <w:rsid w:val="00C0717D"/>
    <w:rsid w:val="00C1768D"/>
    <w:rsid w:val="00C2203D"/>
    <w:rsid w:val="00C3322E"/>
    <w:rsid w:val="00C51233"/>
    <w:rsid w:val="00C53819"/>
    <w:rsid w:val="00C571DB"/>
    <w:rsid w:val="00C60618"/>
    <w:rsid w:val="00C67BC1"/>
    <w:rsid w:val="00C77BFB"/>
    <w:rsid w:val="00C84EA7"/>
    <w:rsid w:val="00C91493"/>
    <w:rsid w:val="00C93641"/>
    <w:rsid w:val="00CA5355"/>
    <w:rsid w:val="00CB545E"/>
    <w:rsid w:val="00CB5B26"/>
    <w:rsid w:val="00CB7722"/>
    <w:rsid w:val="00CC4E5E"/>
    <w:rsid w:val="00CD4134"/>
    <w:rsid w:val="00CE57AE"/>
    <w:rsid w:val="00CF38E9"/>
    <w:rsid w:val="00D12DA9"/>
    <w:rsid w:val="00D145F3"/>
    <w:rsid w:val="00D16961"/>
    <w:rsid w:val="00D25C80"/>
    <w:rsid w:val="00D33676"/>
    <w:rsid w:val="00D34D35"/>
    <w:rsid w:val="00D42258"/>
    <w:rsid w:val="00D541B3"/>
    <w:rsid w:val="00D66D2F"/>
    <w:rsid w:val="00DA3C02"/>
    <w:rsid w:val="00DB07FC"/>
    <w:rsid w:val="00DD44A2"/>
    <w:rsid w:val="00DE2779"/>
    <w:rsid w:val="00DF2320"/>
    <w:rsid w:val="00DF3045"/>
    <w:rsid w:val="00E06AB3"/>
    <w:rsid w:val="00E16180"/>
    <w:rsid w:val="00E312C7"/>
    <w:rsid w:val="00E454DB"/>
    <w:rsid w:val="00E535DB"/>
    <w:rsid w:val="00E54D7A"/>
    <w:rsid w:val="00E57BC5"/>
    <w:rsid w:val="00E66DAE"/>
    <w:rsid w:val="00E82D0D"/>
    <w:rsid w:val="00E8778F"/>
    <w:rsid w:val="00E97720"/>
    <w:rsid w:val="00EA50CC"/>
    <w:rsid w:val="00EA5A52"/>
    <w:rsid w:val="00EB4B32"/>
    <w:rsid w:val="00EB6AF0"/>
    <w:rsid w:val="00ED732A"/>
    <w:rsid w:val="00EE1452"/>
    <w:rsid w:val="00EF15A1"/>
    <w:rsid w:val="00F00FFE"/>
    <w:rsid w:val="00F12F94"/>
    <w:rsid w:val="00F14E0D"/>
    <w:rsid w:val="00F24526"/>
    <w:rsid w:val="00F54EF1"/>
    <w:rsid w:val="00F62456"/>
    <w:rsid w:val="00F640BA"/>
    <w:rsid w:val="00F83161"/>
    <w:rsid w:val="00FA475E"/>
    <w:rsid w:val="00FB2CD8"/>
    <w:rsid w:val="00FB5EA4"/>
    <w:rsid w:val="00FC6B46"/>
    <w:rsid w:val="00FD638C"/>
    <w:rsid w:val="00FE0A31"/>
    <w:rsid w:val="00FE4136"/>
    <w:rsid w:val="1F0861EF"/>
    <w:rsid w:val="2BF35D78"/>
    <w:rsid w:val="35D1357A"/>
    <w:rsid w:val="6946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unhideWhenUsed/>
    <w:qFormat/>
    <w:uiPriority w:val="99"/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  <w:sz w:val="20"/>
      <w:szCs w:val="20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uiPriority w:val="99"/>
    <w:rPr>
      <w:sz w:val="18"/>
      <w:szCs w:val="18"/>
    </w:rPr>
  </w:style>
  <w:style w:type="paragraph" w:customStyle="1" w:styleId="11">
    <w:name w:val="Resume Align Right"/>
    <w:basedOn w:val="1"/>
    <w:qFormat/>
    <w:uiPriority w:val="0"/>
    <w:pPr>
      <w:tabs>
        <w:tab w:val="right" w:pos="10080"/>
      </w:tabs>
    </w:pPr>
  </w:style>
  <w:style w:type="paragraph" w:styleId="12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3">
    <w:name w:val="页眉 Char"/>
    <w:basedOn w:val="8"/>
    <w:link w:val="5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4">
    <w:name w:val="页脚 Char"/>
    <w:basedOn w:val="8"/>
    <w:link w:val="4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5">
    <w:name w:val="批注文字 Char"/>
    <w:basedOn w:val="8"/>
    <w:link w:val="2"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6">
    <w:name w:val="批注主题 Char"/>
    <w:basedOn w:val="15"/>
    <w:link w:val="6"/>
    <w:semiHidden/>
    <w:qFormat/>
    <w:uiPriority w:val="99"/>
    <w:rPr>
      <w:rFonts w:ascii="Times New Roman" w:hAnsi="Times New Roman" w:eastAsia="宋体" w:cs="Times New Roman"/>
      <w:b/>
      <w:bCs/>
      <w:sz w:val="20"/>
      <w:szCs w:val="20"/>
    </w:rPr>
  </w:style>
  <w:style w:type="character" w:customStyle="1" w:styleId="17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E5198-862A-4DC2-A6A4-780315339B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MIT</Company>
  <Pages>1</Pages>
  <Words>591</Words>
  <Characters>3375</Characters>
  <Lines>28</Lines>
  <Paragraphs>7</Paragraphs>
  <TotalTime>3</TotalTime>
  <ScaleCrop>false</ScaleCrop>
  <LinksUpToDate>false</LinksUpToDate>
  <CharactersWithSpaces>3959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2016-06-26T15:24:00Z</dcterms:created>
  <dc:creator>Applicant: Jingkai Chen                                                                                                                         Stanford</dc:creator>
  <cp:lastModifiedBy>Ashinhll-</cp:lastModifiedBy>
  <cp:lastPrinted>2015-12-14T04:32:00Z</cp:lastPrinted>
  <dcterms:modified xsi:type="dcterms:W3CDTF">2019-08-15T03:18:08Z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